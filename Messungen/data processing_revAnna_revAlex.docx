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F8AD" w14:textId="154361D6" w:rsidR="00945C08" w:rsidRDefault="00945C08">
      <w:r>
        <w:rPr>
          <w:b/>
        </w:rPr>
        <w:t xml:space="preserve">Dynamic </w:t>
      </w:r>
      <w:proofErr w:type="spellStart"/>
      <w:r>
        <w:rPr>
          <w:b/>
        </w:rPr>
        <w:t>Mechanical</w:t>
      </w:r>
      <w:proofErr w:type="spellEnd"/>
      <w:r>
        <w:rPr>
          <w:b/>
        </w:rPr>
        <w:t xml:space="preserve"> Analysis (</w:t>
      </w:r>
      <w:r w:rsidR="00A32A97">
        <w:rPr>
          <w:b/>
        </w:rPr>
        <w:t>DMA</w:t>
      </w:r>
      <w:r>
        <w:rPr>
          <w:b/>
        </w:rPr>
        <w:t>)</w:t>
      </w:r>
      <w:r w:rsidR="00A32A97">
        <w:rPr>
          <w:b/>
        </w:rPr>
        <w:t xml:space="preserve"> </w:t>
      </w:r>
      <w:r w:rsidR="00A32A97" w:rsidRPr="00A32A97">
        <w:rPr>
          <w:b/>
        </w:rPr>
        <w:t>Data Processing an</w:t>
      </w:r>
      <w:r w:rsidR="00BF5C29">
        <w:rPr>
          <w:b/>
        </w:rPr>
        <w:t>d</w:t>
      </w:r>
      <w:r w:rsidR="00A32A97" w:rsidRPr="00A32A97">
        <w:rPr>
          <w:b/>
        </w:rPr>
        <w:t xml:space="preserve"> Evaluation</w:t>
      </w:r>
      <w:r w:rsidR="00A32A97">
        <w:rPr>
          <w:b/>
        </w:rPr>
        <w:t xml:space="preserve">. </w:t>
      </w:r>
      <w:r w:rsidR="00A32A97">
        <w:t xml:space="preserve">Both </w:t>
      </w:r>
      <w:proofErr w:type="spellStart"/>
      <w:r w:rsidR="00A32A97">
        <w:t>the</w:t>
      </w:r>
      <w:proofErr w:type="spellEnd"/>
      <w:r w:rsidR="00A32A97">
        <w:t xml:space="preserve"> </w:t>
      </w:r>
      <w:proofErr w:type="spellStart"/>
      <w:r w:rsidR="00A32A97">
        <w:t>rupture</w:t>
      </w:r>
      <w:proofErr w:type="spellEnd"/>
      <w:r w:rsidR="00A32A97">
        <w:t xml:space="preserve"> </w:t>
      </w:r>
      <w:proofErr w:type="spellStart"/>
      <w:r w:rsidR="00A32A97">
        <w:t>experiment</w:t>
      </w:r>
      <w:proofErr w:type="spellEnd"/>
      <w:r w:rsidR="00A32A97">
        <w:t xml:space="preserve"> </w:t>
      </w:r>
      <w:proofErr w:type="spellStart"/>
      <w:r w:rsidR="00A32A97">
        <w:t>data</w:t>
      </w:r>
      <w:proofErr w:type="spellEnd"/>
      <w:r w:rsidR="00A32A97">
        <w:t xml:space="preserve"> and </w:t>
      </w:r>
      <w:proofErr w:type="spellStart"/>
      <w:r w:rsidR="00A32A97">
        <w:t>the</w:t>
      </w:r>
      <w:proofErr w:type="spellEnd"/>
      <w:r w:rsidR="00A32A97">
        <w:t xml:space="preserve"> </w:t>
      </w:r>
      <w:proofErr w:type="spellStart"/>
      <w:r w:rsidR="00A32A97">
        <w:t>dynamical</w:t>
      </w:r>
      <w:proofErr w:type="spellEnd"/>
      <w:r w:rsidR="00A32A97">
        <w:t xml:space="preserve"> stretch </w:t>
      </w:r>
      <w:proofErr w:type="spellStart"/>
      <w:r w:rsidR="00A32A97">
        <w:t>data</w:t>
      </w:r>
      <w:proofErr w:type="spellEnd"/>
      <w:r w:rsidR="00A32A97">
        <w:t xml:space="preserve"> </w:t>
      </w:r>
      <w:proofErr w:type="spellStart"/>
      <w:r w:rsidR="00A32A97">
        <w:t>were</w:t>
      </w:r>
      <w:proofErr w:type="spellEnd"/>
      <w:r w:rsidR="00A32A97">
        <w:t xml:space="preserve"> </w:t>
      </w:r>
      <w:proofErr w:type="spellStart"/>
      <w:r w:rsidR="00A32A97">
        <w:t>provided</w:t>
      </w:r>
      <w:proofErr w:type="spellEnd"/>
      <w:r w:rsidR="00A32A97">
        <w:t xml:space="preserve"> </w:t>
      </w:r>
      <w:proofErr w:type="spellStart"/>
      <w:r w:rsidR="00A32A97">
        <w:t>as</w:t>
      </w:r>
      <w:proofErr w:type="spellEnd"/>
      <w:r w:rsidR="00A32A97">
        <w:t xml:space="preserve"> </w:t>
      </w:r>
      <w:proofErr w:type="spellStart"/>
      <w:r w:rsidR="00A32A97">
        <w:t>raw</w:t>
      </w:r>
      <w:proofErr w:type="spellEnd"/>
      <w:r w:rsidR="00A32A97">
        <w:t xml:space="preserve"> </w:t>
      </w:r>
      <w:proofErr w:type="spellStart"/>
      <w:r w:rsidR="00A32A97">
        <w:t>data</w:t>
      </w:r>
      <w:proofErr w:type="spellEnd"/>
      <w:r w:rsidR="00A32A97">
        <w:t xml:space="preserve"> in </w:t>
      </w:r>
      <w:proofErr w:type="spellStart"/>
      <w:r w:rsidR="00A32A97">
        <w:t>csv</w:t>
      </w:r>
      <w:proofErr w:type="spellEnd"/>
      <w:r w:rsidR="00A32A97">
        <w:t xml:space="preserve">-format, </w:t>
      </w:r>
      <w:proofErr w:type="spellStart"/>
      <w:r w:rsidR="00A32A97">
        <w:t>containing</w:t>
      </w:r>
      <w:proofErr w:type="spellEnd"/>
      <w:r w:rsidR="00A32A97">
        <w:t xml:space="preserve"> </w:t>
      </w:r>
      <w:proofErr w:type="spellStart"/>
      <w:r w:rsidR="007F7ACD">
        <w:t>strain</w:t>
      </w:r>
      <w:proofErr w:type="spellEnd"/>
      <w:r w:rsidR="00A32A97">
        <w:t xml:space="preserve"> </w:t>
      </w:r>
      <w:proofErr w:type="spellStart"/>
      <w:r w:rsidR="00A32A97">
        <w:t>data</w:t>
      </w:r>
      <w:proofErr w:type="spellEnd"/>
      <w:r w:rsidR="00A32A97">
        <w:t xml:space="preserve"> </w:t>
      </w:r>
      <w:proofErr w:type="spellStart"/>
      <w:r w:rsidR="00A32A97">
        <w:t>as</w:t>
      </w:r>
      <w:proofErr w:type="spellEnd"/>
      <w:r w:rsidR="00A32A97">
        <w:t xml:space="preserve"> </w:t>
      </w:r>
      <w:proofErr w:type="spellStart"/>
      <w:r w:rsidR="00A32A97">
        <w:t>the</w:t>
      </w:r>
      <w:proofErr w:type="spellEnd"/>
      <w:r w:rsidR="00A32A97">
        <w:t xml:space="preserve"> </w:t>
      </w:r>
      <w:proofErr w:type="spellStart"/>
      <w:r w:rsidR="00A32A97">
        <w:t>independent</w:t>
      </w:r>
      <w:proofErr w:type="spellEnd"/>
      <w:r w:rsidR="00A32A97">
        <w:t xml:space="preserve"> variable and </w:t>
      </w:r>
      <w:proofErr w:type="spellStart"/>
      <w:r w:rsidR="00A32A97">
        <w:t>noisy</w:t>
      </w:r>
      <w:proofErr w:type="spellEnd"/>
      <w:r w:rsidR="00A32A97">
        <w:t xml:space="preserve"> stress</w:t>
      </w:r>
      <w:r w:rsidR="007F7ACD">
        <w:t xml:space="preserve"> </w:t>
      </w:r>
      <w:proofErr w:type="spellStart"/>
      <w:r w:rsidR="007F7ACD">
        <w:t>data</w:t>
      </w:r>
      <w:proofErr w:type="spellEnd"/>
      <w:r w:rsidR="007F7ACD">
        <w:t xml:space="preserve"> </w:t>
      </w:r>
      <w:proofErr w:type="spellStart"/>
      <w:r w:rsidR="007F7ACD">
        <w:t>as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 w:rsidR="007F7ACD">
        <w:t>dependen</w:t>
      </w:r>
      <w:r w:rsidR="00BF5C29">
        <w:t>t</w:t>
      </w:r>
      <w:proofErr w:type="spellEnd"/>
      <w:r w:rsidR="007F7ACD">
        <w:t xml:space="preserve"> variable.</w:t>
      </w:r>
      <w:r w:rsidR="00A32A97">
        <w:t xml:space="preserve"> </w:t>
      </w:r>
      <w:proofErr w:type="spellStart"/>
      <w:r w:rsidR="00BF5C29">
        <w:t>Measured</w:t>
      </w:r>
      <w:proofErr w:type="spellEnd"/>
      <w:r w:rsidR="00BF5C29">
        <w:t xml:space="preserve"> </w:t>
      </w:r>
      <w:proofErr w:type="spellStart"/>
      <w:r w:rsidR="00BF5C29">
        <w:t>force</w:t>
      </w:r>
      <w:proofErr w:type="spellEnd"/>
      <w:r w:rsidR="00BF5C29">
        <w:t xml:space="preserve"> (stress) </w:t>
      </w:r>
      <w:proofErr w:type="spellStart"/>
      <w:r w:rsidR="00BF5C29">
        <w:t>values</w:t>
      </w:r>
      <w:proofErr w:type="spellEnd"/>
      <w:r w:rsidR="00BF5C29">
        <w:t xml:space="preserve"> </w:t>
      </w:r>
      <w:proofErr w:type="spellStart"/>
      <w:r w:rsidR="00BF5C29">
        <w:t>were</w:t>
      </w:r>
      <w:proofErr w:type="spellEnd"/>
      <w:r w:rsidR="00BF5C29">
        <w:t xml:space="preserve"> </w:t>
      </w:r>
      <w:proofErr w:type="spellStart"/>
      <w:r w:rsidR="00BF5C29">
        <w:t>extremely</w:t>
      </w:r>
      <w:proofErr w:type="spellEnd"/>
      <w:r w:rsidR="00BF5C29">
        <w:t xml:space="preserve"> </w:t>
      </w:r>
      <w:proofErr w:type="spellStart"/>
      <w:r w:rsidR="00BF5C29">
        <w:t>low</w:t>
      </w:r>
      <w:proofErr w:type="spellEnd"/>
      <w:r w:rsidR="00BF5C29">
        <w:t xml:space="preserve">, </w:t>
      </w:r>
      <w:proofErr w:type="spellStart"/>
      <w:r w:rsidR="00BF5C29">
        <w:t>resul</w:t>
      </w:r>
      <w:r>
        <w:t>ti</w:t>
      </w:r>
      <w:r w:rsidR="00BF5C29">
        <w:t>ng</w:t>
      </w:r>
      <w:proofErr w:type="spellEnd"/>
      <w:r w:rsidR="00BF5C29">
        <w:t xml:space="preserve"> in a </w:t>
      </w:r>
      <w:proofErr w:type="spellStart"/>
      <w:r w:rsidR="006B59B5">
        <w:t>low</w:t>
      </w:r>
      <w:proofErr w:type="spellEnd"/>
      <w:r w:rsidR="006B59B5">
        <w:t xml:space="preserve"> signal-</w:t>
      </w:r>
      <w:proofErr w:type="spellStart"/>
      <w:r w:rsidR="006B59B5">
        <w:t>to</w:t>
      </w:r>
      <w:proofErr w:type="spellEnd"/>
      <w:r w:rsidR="006B59B5">
        <w:t>-</w:t>
      </w:r>
      <w:proofErr w:type="spellStart"/>
      <w:r w:rsidR="006B59B5">
        <w:t>noise</w:t>
      </w:r>
      <w:proofErr w:type="spellEnd"/>
      <w:r w:rsidR="006B59B5">
        <w:t xml:space="preserve"> </w:t>
      </w:r>
      <w:proofErr w:type="spellStart"/>
      <w:r w:rsidR="006B59B5">
        <w:t>ratio</w:t>
      </w:r>
      <w:proofErr w:type="spellEnd"/>
      <w:r w:rsidR="00BF5C29">
        <w:t xml:space="preserve"> and </w:t>
      </w:r>
      <w:proofErr w:type="spellStart"/>
      <w:r w:rsidR="00BF5C29">
        <w:t>requiring</w:t>
      </w:r>
      <w:proofErr w:type="spellEnd"/>
      <w:r w:rsidR="00BF5C29">
        <w:t xml:space="preserve"> a </w:t>
      </w:r>
      <w:proofErr w:type="spellStart"/>
      <w:r w:rsidR="00BF5C29">
        <w:t>denoising</w:t>
      </w:r>
      <w:proofErr w:type="spellEnd"/>
      <w:r w:rsidR="00BF5C29">
        <w:t xml:space="preserve"> </w:t>
      </w:r>
      <w:proofErr w:type="spellStart"/>
      <w:r w:rsidR="00BF5C29">
        <w:t>process</w:t>
      </w:r>
      <w:proofErr w:type="spellEnd"/>
      <w:r w:rsidR="00BF5C29">
        <w:t xml:space="preserve"> </w:t>
      </w:r>
      <w:proofErr w:type="spellStart"/>
      <w:r w:rsidR="00BF5C29">
        <w:t>to</w:t>
      </w:r>
      <w:proofErr w:type="spellEnd"/>
      <w:r w:rsidR="00BF5C29">
        <w:t xml:space="preserve"> </w:t>
      </w:r>
      <w:proofErr w:type="spellStart"/>
      <w:r w:rsidR="00BF5C29">
        <w:t>allow</w:t>
      </w:r>
      <w:proofErr w:type="spellEnd"/>
      <w:r w:rsidR="00BF5C29">
        <w:t xml:space="preserve"> </w:t>
      </w:r>
      <w:proofErr w:type="spellStart"/>
      <w:r w:rsidR="00BF5C29">
        <w:t>for</w:t>
      </w:r>
      <w:proofErr w:type="spellEnd"/>
      <w:r w:rsidR="00BF5C29">
        <w:t xml:space="preserve"> </w:t>
      </w:r>
      <w:proofErr w:type="spellStart"/>
      <w:r w:rsidR="00BF5C29">
        <w:t>data</w:t>
      </w:r>
      <w:proofErr w:type="spellEnd"/>
      <w:r w:rsidR="00BF5C29">
        <w:t xml:space="preserve"> </w:t>
      </w:r>
      <w:proofErr w:type="spellStart"/>
      <w:r w:rsidR="00BF5C29">
        <w:t>visualization</w:t>
      </w:r>
      <w:proofErr w:type="spellEnd"/>
      <w:r w:rsidR="00BF5C29">
        <w:t xml:space="preserve"> and </w:t>
      </w:r>
      <w:proofErr w:type="spellStart"/>
      <w:r w:rsidR="00BF5C29">
        <w:t>analysis</w:t>
      </w:r>
      <w:proofErr w:type="spellEnd"/>
      <w:r w:rsidR="00BF5C29">
        <w:t>.</w:t>
      </w:r>
      <w:r w:rsidR="007F7ACD">
        <w:t xml:space="preserve"> </w:t>
      </w:r>
      <w:r w:rsidR="00BF5C29">
        <w:t xml:space="preserve">Data </w:t>
      </w:r>
      <w:proofErr w:type="spellStart"/>
      <w:r w:rsidR="00BF5C29">
        <w:t>derived</w:t>
      </w:r>
      <w:proofErr w:type="spellEnd"/>
      <w:r w:rsidR="00BF5C29">
        <w:t xml:space="preserve"> </w:t>
      </w:r>
      <w:proofErr w:type="spellStart"/>
      <w:r w:rsidR="00BF5C29">
        <w:t>from</w:t>
      </w:r>
      <w:proofErr w:type="spellEnd"/>
      <w:r w:rsidR="007F7ACD">
        <w:t xml:space="preserve"> </w:t>
      </w:r>
      <w:proofErr w:type="spellStart"/>
      <w:r w:rsidR="00A32A97">
        <w:t>rupture</w:t>
      </w:r>
      <w:proofErr w:type="spellEnd"/>
      <w:r w:rsidR="00A32A97">
        <w:t xml:space="preserve"> </w:t>
      </w:r>
      <w:proofErr w:type="spellStart"/>
      <w:r w:rsidR="00A32A97">
        <w:t>experiment</w:t>
      </w:r>
      <w:r w:rsidR="00BF5C29">
        <w:t>s</w:t>
      </w:r>
      <w:proofErr w:type="spellEnd"/>
      <w:r w:rsidR="00A32A97">
        <w:t xml:space="preserve"> </w:t>
      </w:r>
      <w:proofErr w:type="spellStart"/>
      <w:r w:rsidR="00A32A97">
        <w:t>w</w:t>
      </w:r>
      <w:r w:rsidR="00BF5C29">
        <w:t>ere</w:t>
      </w:r>
      <w:proofErr w:type="spellEnd"/>
      <w:r w:rsidR="00A32A97">
        <w:t xml:space="preserve"> </w:t>
      </w:r>
      <w:proofErr w:type="spellStart"/>
      <w:r w:rsidR="00A32A97">
        <w:t>denoised</w:t>
      </w:r>
      <w:proofErr w:type="spellEnd"/>
      <w:r w:rsidR="00A32A97">
        <w:t xml:space="preserve"> </w:t>
      </w:r>
      <w:proofErr w:type="spellStart"/>
      <w:r w:rsidR="00A32A97">
        <w:t>using</w:t>
      </w:r>
      <w:proofErr w:type="spellEnd"/>
      <w:r w:rsidR="00A32A97">
        <w:t xml:space="preserve"> a </w:t>
      </w:r>
      <w:proofErr w:type="spellStart"/>
      <w:r w:rsidR="00BF5C29">
        <w:t>S</w:t>
      </w:r>
      <w:r w:rsidR="00A32A97">
        <w:t>avitzky</w:t>
      </w:r>
      <w:proofErr w:type="spellEnd"/>
      <w:r w:rsidR="00A32A97">
        <w:t>-</w:t>
      </w:r>
      <w:r w:rsidR="00BF5C29">
        <w:t>G</w:t>
      </w:r>
      <w:r w:rsidR="00A32A97">
        <w:t xml:space="preserve">olay </w:t>
      </w:r>
      <w:r w:rsidR="00BF5C29">
        <w:t>F</w:t>
      </w:r>
      <w:r w:rsidR="00A32A97">
        <w:t xml:space="preserve">ilter </w:t>
      </w:r>
      <w:proofErr w:type="spellStart"/>
      <w:r w:rsidR="00A32A97">
        <w:t>of</w:t>
      </w:r>
      <w:proofErr w:type="spellEnd"/>
      <w:r w:rsidR="00A32A97">
        <w:t xml:space="preserve"> </w:t>
      </w:r>
      <w:proofErr w:type="spellStart"/>
      <w:r w:rsidR="007F7ACD">
        <w:t>window</w:t>
      </w:r>
      <w:proofErr w:type="spellEnd"/>
      <w:r w:rsidR="007F7ACD">
        <w:t xml:space="preserve"> </w:t>
      </w:r>
      <w:proofErr w:type="spellStart"/>
      <w:r w:rsidR="007F7ACD">
        <w:t>size</w:t>
      </w:r>
      <w:proofErr w:type="spellEnd"/>
      <w:r w:rsidR="007F7AC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= 21 </m:t>
        </m:r>
      </m:oMath>
      <w:r w:rsidR="00A32A97">
        <w:t xml:space="preserve">and order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</m:t>
            </m:r>
          </m:sub>
        </m:sSub>
        <m:r>
          <w:rPr>
            <w:rFonts w:ascii="Cambria Math" w:hAnsi="Cambria Math"/>
          </w:rPr>
          <m:t>= 1</m:t>
        </m:r>
      </m:oMath>
      <w:r w:rsidR="00A32A97">
        <w:t xml:space="preserve">. </w:t>
      </w:r>
      <w:r w:rsidR="00793B43">
        <w:t xml:space="preserve">This </w:t>
      </w:r>
      <w:proofErr w:type="spellStart"/>
      <w:r w:rsidR="00793B43">
        <w:t>specific</w:t>
      </w:r>
      <w:proofErr w:type="spellEnd"/>
      <w:r w:rsidR="00793B43">
        <w:t xml:space="preserve"> </w:t>
      </w:r>
      <w:proofErr w:type="spellStart"/>
      <w:r w:rsidR="00793B43">
        <w:t>filter</w:t>
      </w:r>
      <w:proofErr w:type="spellEnd"/>
      <w:r w:rsidR="00793B43">
        <w:t xml:space="preserve"> type was </w:t>
      </w:r>
      <w:proofErr w:type="spellStart"/>
      <w:r w:rsidR="00793B43">
        <w:t>chosen</w:t>
      </w:r>
      <w:proofErr w:type="spellEnd"/>
      <w:r w:rsidR="00793B43">
        <w:t xml:space="preserve"> due </w:t>
      </w:r>
      <w:proofErr w:type="spellStart"/>
      <w:r w:rsidR="00793B43">
        <w:t>to</w:t>
      </w:r>
      <w:proofErr w:type="spellEnd"/>
      <w:r w:rsidR="00793B43">
        <w:t xml:space="preserve"> </w:t>
      </w:r>
      <w:proofErr w:type="spellStart"/>
      <w:r w:rsidR="00793B43">
        <w:t>its</w:t>
      </w:r>
      <w:proofErr w:type="spellEnd"/>
      <w:r w:rsidR="00793B43">
        <w:t xml:space="preserve"> </w:t>
      </w:r>
      <w:proofErr w:type="spellStart"/>
      <w:r w:rsidR="00793B43">
        <w:t>extrema-preserving</w:t>
      </w:r>
      <w:proofErr w:type="spellEnd"/>
      <w:r w:rsidR="00793B43">
        <w:t xml:space="preserve"> </w:t>
      </w:r>
      <w:proofErr w:type="spellStart"/>
      <w:r w:rsidR="00793B43">
        <w:t>nature</w:t>
      </w:r>
      <w:proofErr w:type="spellEnd"/>
      <w:r w:rsidR="00793B43">
        <w:t xml:space="preserve"> [</w:t>
      </w:r>
      <w:r w:rsidR="006B59B5" w:rsidRPr="006B59B5">
        <w:t>doi:10.1021/ac60214a047</w:t>
      </w:r>
      <w:r w:rsidR="00793B43">
        <w:t xml:space="preserve">] – a </w:t>
      </w:r>
      <w:proofErr w:type="spellStart"/>
      <w:r w:rsidR="00793B43">
        <w:t>desirable</w:t>
      </w:r>
      <w:proofErr w:type="spellEnd"/>
      <w:r w:rsidR="00793B43">
        <w:t xml:space="preserve"> </w:t>
      </w:r>
      <w:proofErr w:type="spellStart"/>
      <w:r w:rsidR="00793B43">
        <w:t>characteristic</w:t>
      </w:r>
      <w:proofErr w:type="spellEnd"/>
      <w:r w:rsidR="00793B43">
        <w:t xml:space="preserve"> </w:t>
      </w:r>
      <w:proofErr w:type="spellStart"/>
      <w:r w:rsidR="00BF5C29">
        <w:t>for</w:t>
      </w:r>
      <w:proofErr w:type="spellEnd"/>
      <w:r w:rsidR="00793B43">
        <w:t xml:space="preserve"> </w:t>
      </w:r>
      <w:proofErr w:type="spellStart"/>
      <w:r w:rsidR="00793B43">
        <w:t>exact</w:t>
      </w:r>
      <w:proofErr w:type="spellEnd"/>
      <w:r w:rsidR="00793B43">
        <w:t xml:space="preserve"> </w:t>
      </w:r>
      <w:proofErr w:type="spellStart"/>
      <w:r w:rsidR="00793B43">
        <w:t>identification</w:t>
      </w:r>
      <w:proofErr w:type="spellEnd"/>
      <w:r w:rsidR="00793B43">
        <w:t xml:space="preserve"> </w:t>
      </w:r>
      <w:proofErr w:type="spellStart"/>
      <w:r w:rsidR="00793B43">
        <w:t>of</w:t>
      </w:r>
      <w:proofErr w:type="spellEnd"/>
      <w:r w:rsidR="00BF5C29">
        <w:t xml:space="preserve"> </w:t>
      </w:r>
      <w:proofErr w:type="spellStart"/>
      <w:r w:rsidR="00793B43">
        <w:t>the</w:t>
      </w:r>
      <w:proofErr w:type="spellEnd"/>
      <w:r w:rsidR="00793B43">
        <w:t xml:space="preserve"> </w:t>
      </w:r>
      <w:proofErr w:type="spellStart"/>
      <w:r w:rsidR="00793B43">
        <w:t>rupture</w:t>
      </w:r>
      <w:proofErr w:type="spellEnd"/>
      <w:r w:rsidR="00793B43">
        <w:t xml:space="preserve"> </w:t>
      </w:r>
      <w:proofErr w:type="spellStart"/>
      <w:r w:rsidR="00793B43">
        <w:t>point</w:t>
      </w:r>
      <w:proofErr w:type="spellEnd"/>
      <w:r w:rsidR="00793B43">
        <w:t xml:space="preserve">. </w:t>
      </w:r>
      <w:r w:rsidR="00A32A97">
        <w:t>The</w:t>
      </w:r>
      <w:r w:rsidR="00BF5C29">
        <w:t xml:space="preserve"> </w:t>
      </w:r>
      <w:proofErr w:type="spellStart"/>
      <w:r w:rsidR="00BF5C29">
        <w:t>corresponding</w:t>
      </w:r>
      <w:proofErr w:type="spellEnd"/>
      <w:r w:rsidR="00A32A97">
        <w:t xml:space="preserve"> </w:t>
      </w:r>
      <w:proofErr w:type="spellStart"/>
      <w:r w:rsidR="007F7ACD">
        <w:t>exact</w:t>
      </w:r>
      <w:proofErr w:type="spellEnd"/>
      <w:r w:rsidR="007F7ACD">
        <w:t xml:space="preserve"> maximum </w:t>
      </w:r>
      <w:proofErr w:type="spellStart"/>
      <w:r w:rsidR="007F7ACD">
        <w:t>strain</w:t>
      </w:r>
      <w:proofErr w:type="spellEnd"/>
      <w:r w:rsidR="007F7ACD">
        <w:t xml:space="preserve"> </w:t>
      </w:r>
      <w:proofErr w:type="spellStart"/>
      <w:r w:rsidR="00A42C76">
        <w:t>value</w:t>
      </w:r>
      <w:proofErr w:type="spellEnd"/>
      <w:r w:rsidR="00A42C76">
        <w:t xml:space="preserve"> </w:t>
      </w:r>
      <w:r w:rsidR="007F7ACD">
        <w:t xml:space="preserve">was </w:t>
      </w:r>
      <w:proofErr w:type="spellStart"/>
      <w:r w:rsidR="00793B43">
        <w:t>then</w:t>
      </w:r>
      <w:proofErr w:type="spellEnd"/>
      <w:r w:rsidR="00793B43">
        <w:t xml:space="preserve"> </w:t>
      </w:r>
      <w:proofErr w:type="spellStart"/>
      <w:r w:rsidR="007F7ACD">
        <w:t>extracted</w:t>
      </w:r>
      <w:proofErr w:type="spellEnd"/>
      <w:r w:rsidR="007F7ACD">
        <w:t xml:space="preserve"> </w:t>
      </w:r>
      <w:proofErr w:type="spellStart"/>
      <w:r w:rsidR="007F7ACD">
        <w:t>by</w:t>
      </w:r>
      <w:proofErr w:type="spellEnd"/>
      <w:r w:rsidR="007F7ACD">
        <w:t xml:space="preserve"> </w:t>
      </w:r>
      <w:proofErr w:type="spellStart"/>
      <w:r w:rsidR="007F7ACD">
        <w:t>identifying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maximum </w:t>
      </w:r>
      <w:proofErr w:type="spellStart"/>
      <w:r w:rsidR="007F7ACD">
        <w:t>index</w:t>
      </w:r>
      <w:proofErr w:type="spellEnd"/>
      <w:r w:rsidR="007F7ACD">
        <w:t xml:space="preserve"> </w:t>
      </w:r>
      <w:proofErr w:type="spellStart"/>
      <w:r w:rsidR="007F7ACD">
        <w:t>of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 w:rsidR="00A32A97">
        <w:t>denoised</w:t>
      </w:r>
      <w:proofErr w:type="spellEnd"/>
      <w:r w:rsidR="00A32A97">
        <w:t xml:space="preserve"> </w:t>
      </w:r>
      <w:r w:rsidR="007F7ACD">
        <w:t xml:space="preserve">stress </w:t>
      </w:r>
      <w:proofErr w:type="spellStart"/>
      <w:r w:rsidR="007F7ACD">
        <w:t>data</w:t>
      </w:r>
      <w:proofErr w:type="spellEnd"/>
      <w:r w:rsidR="007F7ACD">
        <w:t xml:space="preserve"> and </w:t>
      </w:r>
      <w:proofErr w:type="spellStart"/>
      <w:r w:rsidR="00BF5C29">
        <w:t>allocating</w:t>
      </w:r>
      <w:proofErr w:type="spellEnd"/>
      <w:r w:rsidR="007F7ACD">
        <w:t xml:space="preserve"> </w:t>
      </w:r>
      <w:proofErr w:type="spellStart"/>
      <w:r w:rsidR="007F7ACD">
        <w:t>the</w:t>
      </w:r>
      <w:proofErr w:type="spellEnd"/>
      <w:r w:rsidR="007F7ACD">
        <w:t xml:space="preserve"> </w:t>
      </w:r>
      <w:proofErr w:type="spellStart"/>
      <w:r w:rsidR="007F7ACD">
        <w:t>corresponding</w:t>
      </w:r>
      <w:proofErr w:type="spellEnd"/>
      <w:r w:rsidR="007F7ACD">
        <w:t xml:space="preserve"> </w:t>
      </w:r>
      <w:proofErr w:type="spellStart"/>
      <w:r w:rsidR="007F7ACD">
        <w:t>strain</w:t>
      </w:r>
      <w:proofErr w:type="spellEnd"/>
      <w:r w:rsidR="007F7ACD">
        <w:t xml:space="preserve"> </w:t>
      </w:r>
      <w:proofErr w:type="spellStart"/>
      <w:r w:rsidR="007F7ACD">
        <w:t>value</w:t>
      </w:r>
      <w:proofErr w:type="spellEnd"/>
      <w:r w:rsidR="007F7ACD">
        <w:t xml:space="preserve">. </w:t>
      </w:r>
    </w:p>
    <w:p w14:paraId="07F725A4" w14:textId="1996B40E" w:rsidR="00A32A97" w:rsidRPr="00A32A97" w:rsidRDefault="00793B43">
      <w:pPr>
        <w:rPr>
          <w:b/>
        </w:rPr>
      </w:pPr>
      <w:r>
        <w:t xml:space="preserve">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stretch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 w:rsidR="006B59B5">
        <w:t>were</w:t>
      </w:r>
      <w:proofErr w:type="spellEnd"/>
      <w:r w:rsidR="006B59B5">
        <w:t xml:space="preserve"> </w:t>
      </w:r>
      <w:proofErr w:type="spellStart"/>
      <w:r>
        <w:t>denoised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perfoming</w:t>
      </w:r>
      <w:proofErr w:type="spellEnd"/>
      <w:r>
        <w:t xml:space="preserve"> a fast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cancelling</w:t>
      </w:r>
      <w:proofErr w:type="spellEnd"/>
      <w:r>
        <w:t xml:space="preserve"> out all </w:t>
      </w:r>
      <w:commentRangeStart w:id="0"/>
      <w:commentRangeStart w:id="1"/>
      <w:proofErr w:type="spellStart"/>
      <w:r>
        <w:t>spectral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commentRangeEnd w:id="0"/>
      <w:r w:rsidR="00945C08">
        <w:rPr>
          <w:rStyle w:val="Kommentarzeichen"/>
        </w:rPr>
        <w:commentReference w:id="0"/>
      </w:r>
      <w:commentRangeEnd w:id="1"/>
      <w:r w:rsidR="006E1145">
        <w:rPr>
          <w:rStyle w:val="Kommentarzeichen"/>
        </w:rPr>
        <w:commentReference w:id="1"/>
      </w:r>
      <w:proofErr w:type="spellStart"/>
      <w:r w:rsidR="00BF5C29">
        <w:t>associated</w:t>
      </w:r>
      <w:proofErr w:type="spellEnd"/>
      <w:r w:rsidR="00BF5C29">
        <w:t xml:space="preserve"> </w:t>
      </w:r>
      <w:proofErr w:type="spellStart"/>
      <w:r w:rsidR="00BF5C29">
        <w:t>with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and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noise</w:t>
      </w:r>
      <w:proofErr w:type="spellEnd"/>
      <w:r w:rsidR="006B59B5">
        <w:t xml:space="preserve">. This was </w:t>
      </w:r>
      <w:proofErr w:type="spellStart"/>
      <w:r w:rsidR="006B59B5">
        <w:t>achieved</w:t>
      </w:r>
      <w:proofErr w:type="spellEnd"/>
      <w:r w:rsidR="006B59B5">
        <w:t xml:space="preserve"> </w:t>
      </w:r>
      <w:proofErr w:type="spellStart"/>
      <w:r w:rsidR="006B59B5">
        <w:t>by</w:t>
      </w:r>
      <w:proofErr w:type="spellEnd"/>
      <w:r w:rsidR="006B59B5">
        <w:t xml:space="preserve"> </w:t>
      </w:r>
      <w:proofErr w:type="spellStart"/>
      <w:r w:rsidR="006B59B5">
        <w:t>visually</w:t>
      </w:r>
      <w:proofErr w:type="spellEnd"/>
      <w:r w:rsidR="006B59B5">
        <w:t xml:space="preserve"> </w:t>
      </w:r>
      <w:proofErr w:type="spellStart"/>
      <w:r w:rsidR="006B59B5">
        <w:t>inspecting</w:t>
      </w:r>
      <w:proofErr w:type="spellEnd"/>
      <w:r w:rsidR="006B59B5">
        <w:t xml:space="preserve"> </w:t>
      </w:r>
      <w:proofErr w:type="spellStart"/>
      <w:r w:rsidR="006B59B5">
        <w:t>the</w:t>
      </w:r>
      <w:proofErr w:type="spellEnd"/>
      <w:r w:rsidR="006B59B5">
        <w:t xml:space="preserve"> </w:t>
      </w:r>
      <w:proofErr w:type="spellStart"/>
      <w:r w:rsidR="006B59B5">
        <w:t>spectral</w:t>
      </w:r>
      <w:proofErr w:type="spellEnd"/>
      <w:r w:rsidR="006B59B5">
        <w:t xml:space="preserve"> </w:t>
      </w:r>
      <w:proofErr w:type="spellStart"/>
      <w:r w:rsidR="006B59B5">
        <w:t>plots</w:t>
      </w:r>
      <w:proofErr w:type="spellEnd"/>
      <w:r w:rsidR="006B59B5">
        <w:t xml:space="preserve">, </w:t>
      </w:r>
      <w:proofErr w:type="spellStart"/>
      <w:r w:rsidR="006B59B5">
        <w:t>sorting</w:t>
      </w:r>
      <w:proofErr w:type="spellEnd"/>
      <w:r w:rsidR="006B59B5">
        <w:t xml:space="preserve"> </w:t>
      </w:r>
      <w:proofErr w:type="spellStart"/>
      <w:r w:rsidR="006B59B5">
        <w:t>for</w:t>
      </w:r>
      <w:proofErr w:type="spellEnd"/>
      <w:r w:rsidR="006B59B5">
        <w:t xml:space="preserve"> </w:t>
      </w:r>
      <w:proofErr w:type="spellStart"/>
      <w:r w:rsidR="006B59B5">
        <w:t>descending</w:t>
      </w:r>
      <w:proofErr w:type="spellEnd"/>
      <w:r w:rsidR="006B59B5">
        <w:t xml:space="preserve"> power </w:t>
      </w:r>
      <w:proofErr w:type="spellStart"/>
      <w:r w:rsidR="006B59B5">
        <w:t>density</w:t>
      </w:r>
      <w:proofErr w:type="spellEnd"/>
      <w:r w:rsidR="006B59B5">
        <w:t xml:space="preserve">, </w:t>
      </w:r>
      <w:proofErr w:type="spellStart"/>
      <w:r w:rsidR="006B59B5">
        <w:t>fixing</w:t>
      </w:r>
      <w:proofErr w:type="spellEnd"/>
      <w:r w:rsidR="006B59B5">
        <w:t xml:space="preserve"> a </w:t>
      </w:r>
      <w:proofErr w:type="spellStart"/>
      <w:r w:rsidR="006B59B5">
        <w:t>small</w:t>
      </w:r>
      <w:proofErr w:type="spellEnd"/>
      <w:r w:rsidR="006B59B5">
        <w:t xml:space="preserve"> </w:t>
      </w:r>
      <w:proofErr w:type="spellStart"/>
      <w:r w:rsidR="006B59B5">
        <w:t>interval</w:t>
      </w:r>
      <w:proofErr w:type="spellEnd"/>
      <w:r w:rsidR="006B59B5">
        <w:t xml:space="preserve"> </w:t>
      </w:r>
      <w:proofErr w:type="spellStart"/>
      <w:r w:rsidR="006B59B5">
        <w:t>of</w:t>
      </w:r>
      <w:proofErr w:type="spellEnd"/>
      <w:r w:rsidR="006B59B5">
        <w:t xml:space="preserve"> </w:t>
      </w:r>
      <w:proofErr w:type="spellStart"/>
      <w:r w:rsidR="006B59B5">
        <w:t>neighboring</w:t>
      </w:r>
      <w:proofErr w:type="spellEnd"/>
      <w:r w:rsidR="006B59B5">
        <w:t xml:space="preserve"> </w:t>
      </w:r>
      <w:proofErr w:type="spellStart"/>
      <w:r w:rsidR="006B59B5">
        <w:t>frequencies</w:t>
      </w:r>
      <w:proofErr w:type="spellEnd"/>
      <w:r w:rsidR="006B59B5">
        <w:t xml:space="preserve"> </w:t>
      </w:r>
      <w:proofErr w:type="spellStart"/>
      <w:r w:rsidR="006B59B5">
        <w:t>around</w:t>
      </w:r>
      <w:proofErr w:type="spellEnd"/>
      <w:r w:rsidR="006B59B5">
        <w:t xml:space="preserve"> </w:t>
      </w:r>
      <w:proofErr w:type="spellStart"/>
      <w:r w:rsidR="006E1145">
        <w:t>the</w:t>
      </w:r>
      <w:proofErr w:type="spellEnd"/>
      <w:r w:rsidR="006E1145">
        <w:t xml:space="preserve"> </w:t>
      </w:r>
      <w:proofErr w:type="spellStart"/>
      <w:r w:rsidR="006E1145">
        <w:t>frequency</w:t>
      </w:r>
      <w:proofErr w:type="spellEnd"/>
      <w:r w:rsidR="006E1145">
        <w:t xml:space="preserve"> </w:t>
      </w:r>
      <w:proofErr w:type="spellStart"/>
      <w:r w:rsidR="006E1145">
        <w:t>of</w:t>
      </w:r>
      <w:proofErr w:type="spellEnd"/>
      <w:r w:rsidR="006E1145">
        <w:t xml:space="preserve"> </w:t>
      </w:r>
      <w:proofErr w:type="spellStart"/>
      <w:r w:rsidR="006E1145">
        <w:t>highest</w:t>
      </w:r>
      <w:proofErr w:type="spellEnd"/>
      <w:r w:rsidR="006E1145">
        <w:t xml:space="preserve"> power </w:t>
      </w:r>
      <w:proofErr w:type="spellStart"/>
      <w:r w:rsidR="006E1145">
        <w:t>magnitude</w:t>
      </w:r>
      <w:proofErr w:type="spellEnd"/>
      <w:r w:rsidR="006E1145">
        <w:t xml:space="preserve">, </w:t>
      </w:r>
      <w:proofErr w:type="spellStart"/>
      <w:r w:rsidR="006E1145">
        <w:t>zeroing</w:t>
      </w:r>
      <w:proofErr w:type="spellEnd"/>
      <w:r w:rsidR="006E1145">
        <w:t xml:space="preserve"> all </w:t>
      </w:r>
      <w:proofErr w:type="spellStart"/>
      <w:r w:rsidR="006E1145">
        <w:t>other</w:t>
      </w:r>
      <w:proofErr w:type="spellEnd"/>
      <w:r w:rsidR="006E1145">
        <w:t xml:space="preserve"> </w:t>
      </w:r>
      <w:proofErr w:type="spellStart"/>
      <w:r w:rsidR="006E1145">
        <w:t>frequencies</w:t>
      </w:r>
      <w:proofErr w:type="spellEnd"/>
      <w:r w:rsidR="006E1145">
        <w:t xml:space="preserve"> and </w:t>
      </w:r>
      <w:proofErr w:type="spellStart"/>
      <w:r w:rsidR="006E1145">
        <w:t>transforming</w:t>
      </w:r>
      <w:proofErr w:type="spellEnd"/>
      <w:r w:rsidR="006E1145">
        <w:t xml:space="preserve"> back </w:t>
      </w:r>
      <w:proofErr w:type="spellStart"/>
      <w:r w:rsidR="006E1145">
        <w:t>into</w:t>
      </w:r>
      <w:proofErr w:type="spellEnd"/>
      <w:r w:rsidR="006E1145">
        <w:t xml:space="preserve"> time</w:t>
      </w:r>
      <w:r w:rsidR="003F18BA">
        <w:t xml:space="preserve"> </w:t>
      </w:r>
      <w:proofErr w:type="spellStart"/>
      <w:r w:rsidR="006E1145">
        <w:t>domain</w:t>
      </w:r>
      <w:proofErr w:type="spellEnd"/>
      <w:r>
        <w:t xml:space="preserve">. </w:t>
      </w:r>
      <w:proofErr w:type="spellStart"/>
      <w:r>
        <w:t>Rising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 xml:space="preserve"> </w:t>
      </w:r>
      <w:proofErr w:type="spellStart"/>
      <w:r w:rsidR="006E1145">
        <w:t>signal</w:t>
      </w:r>
      <w:proofErr w:type="spellEnd"/>
      <w:r w:rsidR="006E1145">
        <w:t xml:space="preserve"> </w:t>
      </w:r>
      <w:proofErr w:type="spellStart"/>
      <w:r w:rsidR="006E1145">
        <w:t>edges</w:t>
      </w:r>
      <w:proofErr w:type="spellEnd"/>
      <w:r w:rsidR="006E1145"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 w:rsidR="00BF5C29">
        <w:t>evaluated</w:t>
      </w:r>
      <w:proofErr w:type="spellEnd"/>
      <w:r w:rsidR="00BF5C29">
        <w:t xml:space="preserve"> </w:t>
      </w:r>
      <w:proofErr w:type="spellStart"/>
      <w:r w:rsidR="00BF55F5">
        <w:t>separately</w:t>
      </w:r>
      <w:proofErr w:type="spellEnd"/>
      <w:r w:rsidR="00BF55F5">
        <w:t xml:space="preserve">. </w:t>
      </w:r>
      <w:proofErr w:type="spellStart"/>
      <w:r w:rsidR="00BF55F5">
        <w:t>They</w:t>
      </w:r>
      <w:proofErr w:type="spellEnd"/>
      <w:r w:rsidR="00BF55F5">
        <w:t xml:space="preserve"> </w:t>
      </w:r>
      <w:proofErr w:type="spellStart"/>
      <w:r w:rsidR="00BF55F5">
        <w:t>were</w:t>
      </w:r>
      <w:proofErr w:type="spellEnd"/>
      <w:r w:rsidR="00BF55F5"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overlaying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stress-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commentRangeStart w:id="2"/>
      <w:commentRangeStart w:id="3"/>
      <w:r w:rsidR="006E1145">
        <w:t>50</w:t>
      </w:r>
      <w:r w:rsidR="00A42C76">
        <w:t xml:space="preserve"> </w:t>
      </w:r>
      <w:proofErr w:type="spellStart"/>
      <w:r>
        <w:t>periods</w:t>
      </w:r>
      <w:commentRangeEnd w:id="2"/>
      <w:proofErr w:type="spellEnd"/>
      <w:r w:rsidR="00BF5C29">
        <w:rPr>
          <w:rStyle w:val="Kommentarzeichen"/>
        </w:rPr>
        <w:commentReference w:id="2"/>
      </w:r>
      <w:commentRangeEnd w:id="3"/>
      <w:r w:rsidR="006E1145">
        <w:rPr>
          <w:rStyle w:val="Kommentarzeichen"/>
        </w:rPr>
        <w:commentReference w:id="3"/>
      </w:r>
      <w:r>
        <w:t xml:space="preserve">, </w:t>
      </w:r>
      <w:proofErr w:type="spellStart"/>
      <w:r>
        <w:t>performing</w:t>
      </w:r>
      <w:proofErr w:type="spellEnd"/>
      <w:r>
        <w:t xml:space="preserve"> a linear least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BF5C29">
        <w:t xml:space="preserve">. The </w:t>
      </w:r>
      <w:proofErr w:type="spellStart"/>
      <w:r w:rsidR="00BF5C29">
        <w:t>resulting</w:t>
      </w:r>
      <w:proofErr w:type="spellEnd"/>
      <w:r w:rsidR="00BF5C29">
        <w:t xml:space="preserve"> </w:t>
      </w:r>
      <w:proofErr w:type="spellStart"/>
      <w:r w:rsidR="00BF5C29">
        <w:t>regression</w:t>
      </w:r>
      <w:proofErr w:type="spellEnd"/>
      <w:r w:rsidR="00BF5C29">
        <w:t xml:space="preserve"> </w:t>
      </w:r>
      <w:proofErr w:type="spellStart"/>
      <w:r w:rsidR="00BF5C29">
        <w:t>line</w:t>
      </w:r>
      <w:proofErr w:type="spellEnd"/>
      <w:r w:rsidR="00BF5C29">
        <w:t xml:space="preserve"> was </w:t>
      </w:r>
      <w:proofErr w:type="spellStart"/>
      <w:r w:rsidR="00BF5C29">
        <w:t>used</w:t>
      </w:r>
      <w:proofErr w:type="spellEnd"/>
      <w:r w:rsidR="00BF5C29">
        <w:t xml:space="preserve"> </w:t>
      </w:r>
      <w:proofErr w:type="spellStart"/>
      <w:r w:rsidR="00BF5C29">
        <w:t>to</w:t>
      </w:r>
      <w:proofErr w:type="spellEnd"/>
      <w:r w:rsidR="00BF5C29">
        <w:t xml:space="preserve"> </w:t>
      </w:r>
      <w:proofErr w:type="spellStart"/>
      <w:r w:rsidR="00BF5C29">
        <w:t>assign</w:t>
      </w:r>
      <w:proofErr w:type="spellEnd"/>
      <w:r w:rsidR="00BF5C29">
        <w:t xml:space="preserve"> </w:t>
      </w:r>
      <w:proofErr w:type="spellStart"/>
      <w:r w:rsidR="00BF5C29">
        <w:t>every</w:t>
      </w:r>
      <w:proofErr w:type="spellEnd"/>
      <w:r w:rsidR="00BF5C29">
        <w:t xml:space="preserve"> </w:t>
      </w:r>
      <w:proofErr w:type="spellStart"/>
      <w:r w:rsidR="00BF5C29">
        <w:t>measured</w:t>
      </w:r>
      <w:proofErr w:type="spellEnd"/>
      <w:r w:rsidR="00BF5C29">
        <w:t xml:space="preserve"> </w:t>
      </w:r>
      <w:proofErr w:type="spellStart"/>
      <w:r w:rsidR="00BF5C29">
        <w:t>value</w:t>
      </w:r>
      <w:proofErr w:type="spellEnd"/>
      <w:r w:rsidR="00BF5C29">
        <w:t xml:space="preserve"> </w:t>
      </w:r>
      <w:proofErr w:type="spellStart"/>
      <w:r w:rsidR="00BF5C29">
        <w:t>to</w:t>
      </w:r>
      <w:proofErr w:type="spellEnd"/>
      <w:r w:rsidR="00BF5C29">
        <w:t xml:space="preserve"> </w:t>
      </w:r>
      <w:proofErr w:type="spellStart"/>
      <w:r w:rsidR="00BF5C29">
        <w:t>the</w:t>
      </w:r>
      <w:proofErr w:type="spellEnd"/>
      <w:r w:rsidR="00BF5C29">
        <w:t xml:space="preserve"> </w:t>
      </w:r>
      <w:proofErr w:type="spellStart"/>
      <w:r w:rsidR="00BF5C29">
        <w:t>rising</w:t>
      </w:r>
      <w:proofErr w:type="spellEnd"/>
      <w:r w:rsidR="00BF5C29">
        <w:t xml:space="preserve"> and </w:t>
      </w:r>
      <w:proofErr w:type="spellStart"/>
      <w:r w:rsidR="00BF5C29">
        <w:t>the</w:t>
      </w:r>
      <w:proofErr w:type="spellEnd"/>
      <w:r w:rsidR="00BF5C29">
        <w:t xml:space="preserve"> </w:t>
      </w:r>
      <w:proofErr w:type="spellStart"/>
      <w:r w:rsidR="006E1145">
        <w:t>falling</w:t>
      </w:r>
      <w:proofErr w:type="spellEnd"/>
      <w:r w:rsidR="006E1145">
        <w:t xml:space="preserve"> </w:t>
      </w:r>
      <w:proofErr w:type="spellStart"/>
      <w:r w:rsidR="006E1145">
        <w:t>edge</w:t>
      </w:r>
      <w:proofErr w:type="spellEnd"/>
      <w:r w:rsidR="00BF5C29">
        <w:t xml:space="preserve">, </w:t>
      </w:r>
      <w:proofErr w:type="spellStart"/>
      <w:r w:rsidR="00BF5C29">
        <w:t>respectively</w:t>
      </w:r>
      <w:proofErr w:type="spellEnd"/>
      <w:r w:rsidR="00BF55F5">
        <w:t xml:space="preserve">. </w:t>
      </w:r>
      <w:r w:rsidR="006E1145">
        <w:t xml:space="preserve">The </w:t>
      </w:r>
      <w:proofErr w:type="spellStart"/>
      <w:r w:rsidR="006E1145">
        <w:t>classified</w:t>
      </w:r>
      <w:proofErr w:type="spellEnd"/>
      <w:r w:rsidR="006E1145">
        <w:t xml:space="preserve"> </w:t>
      </w:r>
      <w:proofErr w:type="spellStart"/>
      <w:r w:rsidR="006E1145">
        <w:t>data</w:t>
      </w:r>
      <w:proofErr w:type="spellEnd"/>
      <w:r w:rsidR="006E1145">
        <w:t xml:space="preserve"> </w:t>
      </w:r>
      <w:proofErr w:type="spellStart"/>
      <w:r w:rsidR="006E1145">
        <w:t>pairs</w:t>
      </w:r>
      <w:proofErr w:type="spellEnd"/>
      <w:r w:rsidR="006E1145">
        <w:t xml:space="preserve"> </w:t>
      </w:r>
      <w:proofErr w:type="spellStart"/>
      <w:r w:rsidR="006E1145">
        <w:t>were</w:t>
      </w:r>
      <w:proofErr w:type="spellEnd"/>
      <w:r w:rsidR="006E1145">
        <w:t xml:space="preserve"> </w:t>
      </w:r>
      <w:proofErr w:type="spellStart"/>
      <w:r w:rsidR="006E1145">
        <w:t>plotted</w:t>
      </w:r>
      <w:proofErr w:type="spellEnd"/>
      <w:r w:rsidR="006E1145">
        <w:t xml:space="preserve"> </w:t>
      </w:r>
      <w:proofErr w:type="spellStart"/>
      <w:r w:rsidR="006E1145">
        <w:t>to</w:t>
      </w:r>
      <w:proofErr w:type="spellEnd"/>
      <w:r w:rsidR="006E1145">
        <w:t xml:space="preserve"> </w:t>
      </w:r>
      <w:proofErr w:type="spellStart"/>
      <w:r w:rsidR="006E1145">
        <w:t>obtain</w:t>
      </w:r>
      <w:proofErr w:type="spellEnd"/>
      <w:r w:rsidR="006E1145">
        <w:t xml:space="preserve"> stress-</w:t>
      </w:r>
      <w:proofErr w:type="spellStart"/>
      <w:r w:rsidR="006E1145">
        <w:t>strain</w:t>
      </w:r>
      <w:proofErr w:type="spellEnd"/>
      <w:r w:rsidR="006E1145">
        <w:t xml:space="preserve"> </w:t>
      </w:r>
      <w:proofErr w:type="spellStart"/>
      <w:r w:rsidR="006E1145">
        <w:t>curves</w:t>
      </w:r>
      <w:proofErr w:type="spellEnd"/>
      <w:r w:rsidR="006E1145">
        <w:t xml:space="preserve"> </w:t>
      </w:r>
      <w:proofErr w:type="spellStart"/>
      <w:r w:rsidR="006E1145">
        <w:t>for</w:t>
      </w:r>
      <w:proofErr w:type="spellEnd"/>
      <w:r w:rsidR="006E1145">
        <w:t xml:space="preserve"> </w:t>
      </w:r>
      <w:proofErr w:type="spellStart"/>
      <w:r w:rsidR="006E1145">
        <w:t>each</w:t>
      </w:r>
      <w:proofErr w:type="spellEnd"/>
      <w:r w:rsidR="006E1145">
        <w:t xml:space="preserve"> sample. </w:t>
      </w:r>
      <w:commentRangeStart w:id="4"/>
      <w:proofErr w:type="spellStart"/>
      <w:r w:rsidR="00BF5C29">
        <w:t>Subsequently</w:t>
      </w:r>
      <w:commentRangeEnd w:id="4"/>
      <w:proofErr w:type="spellEnd"/>
      <w:r w:rsidR="00BF5C29">
        <w:rPr>
          <w:rStyle w:val="Kommentarzeichen"/>
        </w:rPr>
        <w:commentReference w:id="4"/>
      </w:r>
      <w:r w:rsidR="00BF55F5">
        <w:t xml:space="preserve">, </w:t>
      </w:r>
      <w:proofErr w:type="spellStart"/>
      <w:r w:rsidR="00BF55F5">
        <w:t>the</w:t>
      </w:r>
      <w:proofErr w:type="spellEnd"/>
      <w:r w:rsidR="00BF55F5">
        <w:t xml:space="preserve"> </w:t>
      </w:r>
      <w:proofErr w:type="spellStart"/>
      <w:r w:rsidR="00BF55F5">
        <w:t>confidence</w:t>
      </w:r>
      <w:proofErr w:type="spellEnd"/>
      <w:r w:rsidR="00BF55F5">
        <w:t xml:space="preserve"> bands </w:t>
      </w:r>
      <w:proofErr w:type="spellStart"/>
      <w:r w:rsidR="00BF55F5">
        <w:t>for</w:t>
      </w:r>
      <w:proofErr w:type="spellEnd"/>
      <w:r w:rsidR="00BF55F5">
        <w:t xml:space="preserve"> </w:t>
      </w:r>
      <w:proofErr w:type="spellStart"/>
      <w:r w:rsidR="00BF55F5">
        <w:t>the</w:t>
      </w:r>
      <w:proofErr w:type="spellEnd"/>
      <w:r w:rsidR="00BF55F5">
        <w:t xml:space="preserve"> stress-</w:t>
      </w:r>
      <w:proofErr w:type="spellStart"/>
      <w:r w:rsidR="00BF55F5">
        <w:t>strain</w:t>
      </w:r>
      <w:proofErr w:type="spellEnd"/>
      <w:r w:rsidR="00BF55F5">
        <w:t xml:space="preserve"> </w:t>
      </w:r>
      <w:proofErr w:type="spellStart"/>
      <w:r w:rsidR="00BF55F5">
        <w:t>curves</w:t>
      </w:r>
      <w:proofErr w:type="spellEnd"/>
      <w:r w:rsidR="00BF55F5">
        <w:t xml:space="preserve"> </w:t>
      </w:r>
      <w:proofErr w:type="spellStart"/>
      <w:r w:rsidR="00BF55F5">
        <w:t>were</w:t>
      </w:r>
      <w:proofErr w:type="spellEnd"/>
      <w:r w:rsidR="00BF55F5">
        <w:t xml:space="preserve"> </w:t>
      </w:r>
      <w:proofErr w:type="spellStart"/>
      <w:r w:rsidR="00BF55F5">
        <w:t>calculated</w:t>
      </w:r>
      <w:proofErr w:type="spellEnd"/>
      <w:r w:rsidR="00BF55F5">
        <w:t xml:space="preserve"> </w:t>
      </w:r>
      <w:proofErr w:type="spellStart"/>
      <w:r w:rsidR="00BF55F5">
        <w:t>by</w:t>
      </w:r>
      <w:proofErr w:type="spellEnd"/>
      <w:r w:rsidR="00BF55F5">
        <w:t xml:space="preserve"> </w:t>
      </w:r>
      <w:proofErr w:type="spellStart"/>
      <w:r w:rsidR="00BF55F5">
        <w:t>grouping</w:t>
      </w:r>
      <w:proofErr w:type="spellEnd"/>
      <w:r w:rsidR="00BF55F5">
        <w:t xml:space="preserve"> </w:t>
      </w:r>
      <w:r w:rsidR="00B55B01">
        <w:t>stress</w:t>
      </w:r>
      <w:r w:rsidR="005370A5">
        <w:t xml:space="preserve"> </w:t>
      </w:r>
      <w:proofErr w:type="spellStart"/>
      <w:r w:rsidR="005370A5">
        <w:t>values</w:t>
      </w:r>
      <w:proofErr w:type="spellEnd"/>
      <w:r w:rsidR="005370A5">
        <w:t xml:space="preserve"> </w:t>
      </w:r>
      <w:proofErr w:type="spellStart"/>
      <w:r w:rsidR="005370A5">
        <w:t>by</w:t>
      </w:r>
      <w:proofErr w:type="spellEnd"/>
      <w:r w:rsidR="005370A5">
        <w:t xml:space="preserve"> </w:t>
      </w:r>
      <w:proofErr w:type="spellStart"/>
      <w:r w:rsidR="005370A5">
        <w:t>edge</w:t>
      </w:r>
      <w:proofErr w:type="spellEnd"/>
      <w:r w:rsidR="005370A5">
        <w:t xml:space="preserve"> type (</w:t>
      </w:r>
      <w:proofErr w:type="spellStart"/>
      <w:r w:rsidR="005370A5">
        <w:t>rising</w:t>
      </w:r>
      <w:proofErr w:type="spellEnd"/>
      <w:r w:rsidR="005370A5">
        <w:t xml:space="preserve"> </w:t>
      </w:r>
      <w:proofErr w:type="spellStart"/>
      <w:r w:rsidR="005370A5">
        <w:t>or</w:t>
      </w:r>
      <w:proofErr w:type="spellEnd"/>
      <w:r w:rsidR="005370A5">
        <w:t xml:space="preserve"> </w:t>
      </w:r>
      <w:proofErr w:type="spellStart"/>
      <w:r w:rsidR="005370A5">
        <w:t>falling</w:t>
      </w:r>
      <w:proofErr w:type="spellEnd"/>
      <w:r w:rsidR="005370A5">
        <w:t xml:space="preserve">) and </w:t>
      </w:r>
      <w:proofErr w:type="spellStart"/>
      <w:r w:rsidR="005370A5">
        <w:t>strain</w:t>
      </w:r>
      <w:proofErr w:type="spellEnd"/>
      <w:r w:rsidR="005370A5">
        <w:t xml:space="preserve"> </w:t>
      </w:r>
      <w:proofErr w:type="spellStart"/>
      <w:r w:rsidR="005370A5">
        <w:t>value</w:t>
      </w:r>
      <w:proofErr w:type="spellEnd"/>
      <w:r w:rsidR="005370A5">
        <w:t xml:space="preserve">, </w:t>
      </w:r>
      <w:proofErr w:type="spellStart"/>
      <w:r w:rsidR="005370A5">
        <w:t>averaging</w:t>
      </w:r>
      <w:proofErr w:type="spellEnd"/>
      <w:r w:rsidR="005370A5">
        <w:t xml:space="preserve"> </w:t>
      </w:r>
      <w:proofErr w:type="spellStart"/>
      <w:r w:rsidR="005370A5">
        <w:t>the</w:t>
      </w:r>
      <w:proofErr w:type="spellEnd"/>
      <w:r w:rsidR="005370A5">
        <w:t xml:space="preserve"> stress </w:t>
      </w:r>
      <w:proofErr w:type="spellStart"/>
      <w:r w:rsidR="005370A5">
        <w:t>values</w:t>
      </w:r>
      <w:proofErr w:type="spellEnd"/>
      <w:r w:rsidR="005370A5">
        <w:t xml:space="preserve"> per </w:t>
      </w:r>
      <w:proofErr w:type="spellStart"/>
      <w:r w:rsidR="003F18BA">
        <w:t>strain</w:t>
      </w:r>
      <w:proofErr w:type="spellEnd"/>
      <w:ins w:id="5" w:author="Alexander Resch" w:date="2020-01-11T13:41:00Z">
        <w:r w:rsidR="003F18BA">
          <w:t xml:space="preserve"> </w:t>
        </w:r>
      </w:ins>
      <w:proofErr w:type="spellStart"/>
      <w:r w:rsidR="003F18BA">
        <w:t>value</w:t>
      </w:r>
      <w:proofErr w:type="spellEnd"/>
      <w:r w:rsidR="003F18BA">
        <w:t xml:space="preserve"> </w:t>
      </w:r>
      <w:r w:rsidR="005370A5">
        <w:t xml:space="preserve">and </w:t>
      </w:r>
      <w:proofErr w:type="spellStart"/>
      <w:r w:rsidR="005370A5">
        <w:t>calculating</w:t>
      </w:r>
      <w:proofErr w:type="spellEnd"/>
      <w:r w:rsidR="005370A5">
        <w:t xml:space="preserve"> </w:t>
      </w:r>
      <w:proofErr w:type="spellStart"/>
      <w:r w:rsidR="005370A5">
        <w:t>the</w:t>
      </w:r>
      <w:proofErr w:type="spellEnd"/>
      <w:r w:rsidR="005370A5">
        <w:t xml:space="preserve"> </w:t>
      </w:r>
      <w:proofErr w:type="spellStart"/>
      <w:r w:rsidR="005370A5">
        <w:t>pooled</w:t>
      </w:r>
      <w:proofErr w:type="spellEnd"/>
      <w:r w:rsidR="005370A5">
        <w:t xml:space="preserve"> </w:t>
      </w:r>
      <w:proofErr w:type="spellStart"/>
      <w:r w:rsidR="005370A5">
        <w:t>variance</w:t>
      </w:r>
      <w:proofErr w:type="spellEnd"/>
      <w:r w:rsidR="005370A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ins w:id="6" w:author="Alexander Resch" w:date="2020-01-11T13:45:00Z">
            <w:rPr>
              <w:rFonts w:ascii="Cambria Math" w:hAnsi="Cambria Math"/>
            </w:rPr>
            <m:t> </m:t>
          </w:ins>
        </m:r>
        <w:bookmarkStart w:id="7" w:name="_GoBack"/>
        <w:bookmarkEnd w:id="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3F18BA">
        <w:rPr>
          <w:rFonts w:eastAsiaTheme="minorEastAsia"/>
        </w:rPr>
        <w:t xml:space="preserve">, k </w:t>
      </w:r>
      <w:proofErr w:type="spellStart"/>
      <w:r w:rsidR="003F18BA">
        <w:rPr>
          <w:rFonts w:eastAsiaTheme="minorEastAsia"/>
        </w:rPr>
        <w:t>being</w:t>
      </w:r>
      <w:proofErr w:type="spellEnd"/>
      <w:r w:rsidR="003F18BA">
        <w:rPr>
          <w:rFonts w:eastAsiaTheme="minorEastAsia"/>
        </w:rPr>
        <w:t xml:space="preserve"> </w:t>
      </w:r>
      <w:proofErr w:type="spellStart"/>
      <w:r w:rsidR="003F18BA">
        <w:rPr>
          <w:rFonts w:eastAsiaTheme="minorEastAsia"/>
        </w:rPr>
        <w:t>the</w:t>
      </w:r>
      <w:proofErr w:type="spellEnd"/>
      <w:r w:rsidR="003F18BA">
        <w:rPr>
          <w:rFonts w:eastAsiaTheme="minorEastAsia"/>
        </w:rPr>
        <w:t xml:space="preserve"> </w:t>
      </w:r>
      <w:proofErr w:type="spellStart"/>
      <w:r w:rsidR="003F18BA">
        <w:rPr>
          <w:rFonts w:eastAsiaTheme="minorEastAsia"/>
        </w:rPr>
        <w:t>number</w:t>
      </w:r>
      <w:proofErr w:type="spellEnd"/>
      <w:r w:rsidR="003F18BA">
        <w:rPr>
          <w:rFonts w:eastAsiaTheme="minorEastAsia"/>
        </w:rPr>
        <w:t xml:space="preserve"> </w:t>
      </w:r>
      <w:proofErr w:type="spellStart"/>
      <w:r w:rsidR="003F18BA">
        <w:rPr>
          <w:rFonts w:eastAsiaTheme="minorEastAsia"/>
        </w:rPr>
        <w:t>of</w:t>
      </w:r>
      <w:proofErr w:type="spellEnd"/>
      <w:r w:rsidR="003F18BA">
        <w:rPr>
          <w:rFonts w:eastAsiaTheme="minorEastAsia"/>
        </w:rPr>
        <w:t xml:space="preserve"> </w:t>
      </w:r>
      <w:proofErr w:type="spellStart"/>
      <w:r w:rsidR="003F18BA">
        <w:rPr>
          <w:rFonts w:eastAsiaTheme="minorEastAsia"/>
        </w:rPr>
        <w:t>groups</w:t>
      </w:r>
      <w:proofErr w:type="spellEnd"/>
      <w:r w:rsidR="003F18BA">
        <w:rPr>
          <w:rFonts w:eastAsiaTheme="minorEastAsia"/>
        </w:rPr>
        <w:t xml:space="preserve">, </w:t>
      </w:r>
      <w:proofErr w:type="spellStart"/>
      <w:r w:rsidR="005370A5">
        <w:t>using</w:t>
      </w:r>
      <w:proofErr w:type="spellEnd"/>
      <w:r w:rsidR="005370A5">
        <w:t xml:space="preserve"> </w:t>
      </w:r>
      <w:proofErr w:type="spellStart"/>
      <w:r w:rsidR="005370A5">
        <w:t>the</w:t>
      </w:r>
      <w:proofErr w:type="spellEnd"/>
      <w:r w:rsidR="005370A5">
        <w:t xml:space="preserve"> </w:t>
      </w:r>
      <w:proofErr w:type="spellStart"/>
      <w:r w:rsidR="005370A5">
        <w:t>mean</w:t>
      </w:r>
      <w:proofErr w:type="spellEnd"/>
      <w:r w:rsidR="005370A5">
        <w:t xml:space="preserve"> and </w:t>
      </w:r>
      <w:proofErr w:type="spellStart"/>
      <w:r w:rsidR="005370A5">
        <w:t>deviation</w:t>
      </w:r>
      <w:proofErr w:type="spellEnd"/>
      <w:r w:rsidR="005370A5">
        <w:t xml:space="preserve"> </w:t>
      </w:r>
      <w:proofErr w:type="spellStart"/>
      <w:r w:rsidR="005370A5">
        <w:t>of</w:t>
      </w:r>
      <w:proofErr w:type="spellEnd"/>
      <w:r w:rsidR="003F18BA">
        <w:t xml:space="preserve"> </w:t>
      </w:r>
      <w:proofErr w:type="spellStart"/>
      <w:r w:rsidR="003F18BA">
        <w:t>the</w:t>
      </w:r>
      <w:proofErr w:type="spellEnd"/>
      <w:r w:rsidR="003F18BA">
        <w:t xml:space="preserve"> </w:t>
      </w:r>
      <w:proofErr w:type="spellStart"/>
      <w:r w:rsidR="005370A5">
        <w:t>mean</w:t>
      </w:r>
      <w:proofErr w:type="spellEnd"/>
      <w:r w:rsidR="005370A5">
        <w:t xml:space="preserve"> per </w:t>
      </w:r>
      <w:proofErr w:type="spellStart"/>
      <w:r w:rsidR="003F18BA">
        <w:t>strain</w:t>
      </w:r>
      <w:proofErr w:type="spellEnd"/>
      <w:r w:rsidR="003F18BA">
        <w:t xml:space="preserve"> </w:t>
      </w:r>
      <w:proofErr w:type="spellStart"/>
      <w:r w:rsidR="003F18BA">
        <w:t>value</w:t>
      </w:r>
      <w:proofErr w:type="spellEnd"/>
      <w:r w:rsidR="00B55B01">
        <w:t xml:space="preserve">. </w:t>
      </w:r>
      <w:proofErr w:type="spellStart"/>
      <w:r w:rsidR="00B55B01">
        <w:t>Finally</w:t>
      </w:r>
      <w:proofErr w:type="spellEnd"/>
      <w:r w:rsidR="00B55B01">
        <w:t xml:space="preserve">, </w:t>
      </w:r>
      <w:proofErr w:type="spellStart"/>
      <w:r w:rsidR="00BF5C29">
        <w:t>Y</w:t>
      </w:r>
      <w:r w:rsidR="00B55B01">
        <w:t>oung</w:t>
      </w:r>
      <w:r w:rsidR="00BF5C29">
        <w:t>’</w:t>
      </w:r>
      <w:r w:rsidR="00B55B01">
        <w:t>s</w:t>
      </w:r>
      <w:proofErr w:type="spellEnd"/>
      <w:r w:rsidR="00BF5C29">
        <w:t xml:space="preserve"> </w:t>
      </w:r>
      <w:proofErr w:type="spellStart"/>
      <w:r w:rsidR="00B55B01">
        <w:t>modulus</w:t>
      </w:r>
      <w:proofErr w:type="spellEnd"/>
      <w:r w:rsidR="00B55B01">
        <w:t xml:space="preserve"> was </w:t>
      </w:r>
      <w:proofErr w:type="spellStart"/>
      <w:r w:rsidR="00B55B01">
        <w:t>calculated</w:t>
      </w:r>
      <w:proofErr w:type="spellEnd"/>
      <w:r w:rsidR="00B55B01">
        <w:t xml:space="preserve"> </w:t>
      </w:r>
      <w:proofErr w:type="spellStart"/>
      <w:r w:rsidR="00BF5C29">
        <w:t>based</w:t>
      </w:r>
      <w:proofErr w:type="spellEnd"/>
      <w:r w:rsidR="00BF5C29">
        <w:t xml:space="preserve"> on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slope</w:t>
      </w:r>
      <w:proofErr w:type="spellEnd"/>
      <w:r w:rsidR="00B55B01">
        <w:t xml:space="preserve"> </w:t>
      </w:r>
      <w:proofErr w:type="spellStart"/>
      <w:r w:rsidR="00B55B01">
        <w:t>of</w:t>
      </w:r>
      <w:proofErr w:type="spellEnd"/>
      <w:r w:rsidR="00B55B01">
        <w:t xml:space="preserve">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B55B01">
        <w:t>secant</w:t>
      </w:r>
      <w:proofErr w:type="spellEnd"/>
      <w:r w:rsidR="00B55B01">
        <w:t xml:space="preserve"> </w:t>
      </w:r>
      <w:proofErr w:type="spellStart"/>
      <w:r w:rsidR="00B55B01">
        <w:t>connecting</w:t>
      </w:r>
      <w:proofErr w:type="spellEnd"/>
      <w:r w:rsidR="00B55B01">
        <w:t xml:space="preserve"> </w:t>
      </w:r>
      <w:proofErr w:type="spellStart"/>
      <w:r w:rsidR="00B55B01">
        <w:t>the</w:t>
      </w:r>
      <w:proofErr w:type="spellEnd"/>
      <w:r w:rsidR="00B55B01">
        <w:t xml:space="preserve"> </w:t>
      </w:r>
      <w:proofErr w:type="spellStart"/>
      <w:r w:rsidR="005370A5">
        <w:t>zero</w:t>
      </w:r>
      <w:proofErr w:type="spellEnd"/>
      <w:r w:rsidR="005370A5">
        <w:t xml:space="preserve"> </w:t>
      </w:r>
      <w:proofErr w:type="spellStart"/>
      <w:r w:rsidR="005370A5">
        <w:t>point</w:t>
      </w:r>
      <w:proofErr w:type="spellEnd"/>
      <w:r w:rsidR="005370A5">
        <w:t xml:space="preserve"> </w:t>
      </w:r>
      <w:r w:rsidR="003F18BA">
        <w:t xml:space="preserve">and </w:t>
      </w:r>
      <w:proofErr w:type="spellStart"/>
      <w:r w:rsidR="003F18BA">
        <w:t>the</w:t>
      </w:r>
      <w:proofErr w:type="spellEnd"/>
      <w:r w:rsidR="003F18BA">
        <w:t xml:space="preserve"> maximum </w:t>
      </w:r>
      <w:proofErr w:type="spellStart"/>
      <w:r w:rsidR="003F18BA">
        <w:t>points</w:t>
      </w:r>
      <w:proofErr w:type="spellEnd"/>
      <w:r w:rsidR="003F18BA">
        <w:t xml:space="preserve"> </w:t>
      </w:r>
      <w:r w:rsidR="005370A5">
        <w:t xml:space="preserve">in </w:t>
      </w:r>
      <w:proofErr w:type="spellStart"/>
      <w:r w:rsidR="005370A5">
        <w:t>the</w:t>
      </w:r>
      <w:proofErr w:type="spellEnd"/>
      <w:r w:rsidR="005370A5">
        <w:t xml:space="preserve"> </w:t>
      </w:r>
      <w:r w:rsidR="00B55B01">
        <w:t>stress-</w:t>
      </w:r>
      <w:proofErr w:type="spellStart"/>
      <w:r w:rsidR="00B55B01">
        <w:t>strain</w:t>
      </w:r>
      <w:proofErr w:type="spellEnd"/>
      <w:r w:rsidR="00B55B01">
        <w:t xml:space="preserve"> </w:t>
      </w:r>
      <w:proofErr w:type="spellStart"/>
      <w:r w:rsidR="003F18BA">
        <w:t>curve</w:t>
      </w:r>
      <w:proofErr w:type="spellEnd"/>
      <w:r w:rsidR="00B55B01">
        <w:t xml:space="preserve">. </w:t>
      </w:r>
    </w:p>
    <w:p w14:paraId="118490BA" w14:textId="5F38BE6E" w:rsidR="00FC0D25" w:rsidRDefault="00FC0D25"/>
    <w:sectPr w:rsidR="00FC0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.resch88@gmail.com" w:date="2020-01-11T12:30:00Z" w:initials="a">
    <w:p w14:paraId="4064EEB9" w14:textId="70999547" w:rsidR="00945C08" w:rsidRDefault="00945C08">
      <w:pPr>
        <w:pStyle w:val="Kommentartext"/>
      </w:pPr>
      <w:r>
        <w:rPr>
          <w:rStyle w:val="Kommentarzeichen"/>
        </w:rPr>
        <w:annotationRef/>
      </w:r>
      <w:r>
        <w:t>Hier wären die Kriterien auch gut, denke ich</w:t>
      </w:r>
    </w:p>
  </w:comment>
  <w:comment w:id="1" w:author="Alexander Resch" w:date="2020-01-11T13:16:00Z" w:initials="AR">
    <w:p w14:paraId="334A724A" w14:textId="19545F46" w:rsidR="006E1145" w:rsidRDefault="006E1145">
      <w:pPr>
        <w:pStyle w:val="Kommentartext"/>
      </w:pPr>
      <w:r>
        <w:rPr>
          <w:rStyle w:val="Kommentarzeichen"/>
        </w:rPr>
        <w:annotationRef/>
      </w:r>
      <w:proofErr w:type="gramStart"/>
      <w:r>
        <w:t>Habe</w:t>
      </w:r>
      <w:proofErr w:type="gramEnd"/>
      <w:r>
        <w:t xml:space="preserve"> es im Folgesatz eingebracht.</w:t>
      </w:r>
    </w:p>
  </w:comment>
  <w:comment w:id="2" w:author="anna.resch88@gmail.com" w:date="2020-01-11T12:24:00Z" w:initials="a">
    <w:p w14:paraId="60977BCD" w14:textId="090707A6" w:rsidR="00BF5C29" w:rsidRDefault="00BF5C29">
      <w:pPr>
        <w:pStyle w:val="Kommentartext"/>
      </w:pPr>
      <w:r>
        <w:rPr>
          <w:rStyle w:val="Kommentarzeichen"/>
        </w:rPr>
        <w:annotationRef/>
      </w:r>
      <w:r>
        <w:t>Eine Zahl wäre glaub gut</w:t>
      </w:r>
    </w:p>
  </w:comment>
  <w:comment w:id="3" w:author="Alexander Resch" w:date="2020-01-11T13:16:00Z" w:initials="AR">
    <w:p w14:paraId="54D7BA80" w14:textId="1297698D" w:rsidR="006E1145" w:rsidRDefault="006E1145">
      <w:pPr>
        <w:pStyle w:val="Kommentartext"/>
      </w:pPr>
      <w:r>
        <w:rPr>
          <w:rStyle w:val="Kommentarzeichen"/>
        </w:rPr>
        <w:annotationRef/>
      </w:r>
      <w:proofErr w:type="gramStart"/>
      <w:r>
        <w:t>Habe</w:t>
      </w:r>
      <w:proofErr w:type="gramEnd"/>
      <w:r>
        <w:t xml:space="preserve"> die Periodenzahl eingefügt</w:t>
      </w:r>
    </w:p>
  </w:comment>
  <w:comment w:id="4" w:author="anna.resch88@gmail.com" w:date="2020-01-11T12:26:00Z" w:initials="a">
    <w:p w14:paraId="4C3E5AB2" w14:textId="0169A590" w:rsidR="00BF5C29" w:rsidRDefault="00BF5C29">
      <w:pPr>
        <w:pStyle w:val="Kommentartext"/>
      </w:pPr>
      <w:r>
        <w:rPr>
          <w:rStyle w:val="Kommentarzeichen"/>
        </w:rPr>
        <w:annotationRef/>
      </w:r>
      <w:r>
        <w:t xml:space="preserve">Für das Verständnis fehlt hier noch ein Satz, dass die klassifizierten Datenpunkte dann eben geplottet wurden. Ist zwar logisch, aber der „Sprung“ hat mich auch grad ein bisschen rausgebracht.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64EEB9" w15:done="0"/>
  <w15:commentEx w15:paraId="334A724A" w15:paraIdParent="4064EEB9" w15:done="0"/>
  <w15:commentEx w15:paraId="60977BCD" w15:done="0"/>
  <w15:commentEx w15:paraId="54D7BA80" w15:paraIdParent="60977BCD" w15:done="0"/>
  <w15:commentEx w15:paraId="4C3E5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64EEB9" w16cid:durableId="21C43E65"/>
  <w16cid:commentId w16cid:paraId="334A724A" w16cid:durableId="21C44925"/>
  <w16cid:commentId w16cid:paraId="60977BCD" w16cid:durableId="21C43CE5"/>
  <w16cid:commentId w16cid:paraId="54D7BA80" w16cid:durableId="21C44935"/>
  <w16cid:commentId w16cid:paraId="4C3E5AB2" w16cid:durableId="21C43D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.resch88@gmail.com">
    <w15:presenceInfo w15:providerId="Windows Live" w15:userId="6ca3deac7d9a8c05"/>
  </w15:person>
  <w15:person w15:author="Alexander Resch">
    <w15:presenceInfo w15:providerId="Windows Live" w15:userId="b1843a0dc5e3b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03"/>
    <w:rsid w:val="000E0F5A"/>
    <w:rsid w:val="002525D4"/>
    <w:rsid w:val="003F18BA"/>
    <w:rsid w:val="005370A5"/>
    <w:rsid w:val="00664C94"/>
    <w:rsid w:val="006B59B5"/>
    <w:rsid w:val="006E1145"/>
    <w:rsid w:val="00781FFA"/>
    <w:rsid w:val="00793B43"/>
    <w:rsid w:val="007D6E9D"/>
    <w:rsid w:val="007F7ACD"/>
    <w:rsid w:val="00945C08"/>
    <w:rsid w:val="00A32A97"/>
    <w:rsid w:val="00A42C76"/>
    <w:rsid w:val="00B157D7"/>
    <w:rsid w:val="00B55B01"/>
    <w:rsid w:val="00B65503"/>
    <w:rsid w:val="00BF55F5"/>
    <w:rsid w:val="00BF5C29"/>
    <w:rsid w:val="00C61ACE"/>
    <w:rsid w:val="00D02FD5"/>
    <w:rsid w:val="00D228AF"/>
    <w:rsid w:val="00D74D60"/>
    <w:rsid w:val="00D868A2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0310"/>
  <w15:chartTrackingRefBased/>
  <w15:docId w15:val="{C56F9B61-8687-4565-B9E9-0275DA0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F5C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5C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5C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5C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5C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5C29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Absatz-Standardschriftart"/>
    <w:rsid w:val="006B59B5"/>
  </w:style>
  <w:style w:type="character" w:styleId="Hyperlink">
    <w:name w:val="Hyperlink"/>
    <w:basedOn w:val="Absatz-Standardschriftart"/>
    <w:uiPriority w:val="99"/>
    <w:semiHidden/>
    <w:unhideWhenUsed/>
    <w:rsid w:val="006B59B5"/>
    <w:rPr>
      <w:color w:val="0000FF"/>
      <w:u w:val="single"/>
    </w:rPr>
  </w:style>
  <w:style w:type="character" w:customStyle="1" w:styleId="uri-handle">
    <w:name w:val="uri-handle"/>
    <w:basedOn w:val="Absatz-Standardschriftart"/>
    <w:rsid w:val="006B59B5"/>
  </w:style>
  <w:style w:type="character" w:styleId="Platzhaltertext">
    <w:name w:val="Placeholder Text"/>
    <w:basedOn w:val="Absatz-Standardschriftart"/>
    <w:uiPriority w:val="99"/>
    <w:semiHidden/>
    <w:rsid w:val="003F1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Resch</dc:creator>
  <cp:keywords/>
  <dc:description/>
  <cp:lastModifiedBy>Alexander Resch</cp:lastModifiedBy>
  <cp:revision>2</cp:revision>
  <dcterms:created xsi:type="dcterms:W3CDTF">2020-01-11T12:45:00Z</dcterms:created>
  <dcterms:modified xsi:type="dcterms:W3CDTF">2020-01-11T12:45:00Z</dcterms:modified>
</cp:coreProperties>
</file>